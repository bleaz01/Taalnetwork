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"Wat is TaalNetwork ?":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 Qu’est-ce que TaalNetwork?"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"Wil je nederlans </w:t>
      </w:r>
      <w:sdt>
        <w:sdtPr>
          <w:tag w:val="goog_rdk_0"/>
        </w:sdtPr>
        <w:sdtContent>
          <w:ins w:author="Octavia Couneson" w:id="0" w:date="2021-08-03T10:23:34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op</w:t>
            </w:r>
          </w:ins>
        </w:sdtContent>
      </w:sdt>
      <w:sdt>
        <w:sdtPr>
          <w:tag w:val="goog_rdk_1"/>
        </w:sdtPr>
        <w:sdtContent>
          <w:del w:author="Octavia Couneson" w:id="0" w:date="2021-08-03T10:23:34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in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een interactive en dynamisch manier</w:t>
      </w:r>
      <w:sdt>
        <w:sdtPr>
          <w:tag w:val="goog_rdk_2"/>
        </w:sdtPr>
        <w:sdtContent>
          <w:del w:author="Octavia Couneson" w:id="1" w:date="2021-08-03T10:23:39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e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</w:t>
      </w:r>
      <w:sdt>
        <w:sdtPr>
          <w:tag w:val="goog_rdk_3"/>
        </w:sdtPr>
        <w:sdtContent>
          <w:del w:author="Octavia Couneson" w:id="2" w:date="2021-08-03T10:23:41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te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leren ?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Ben je een leraar </w:t>
      </w:r>
      <w:sdt>
        <w:sdtPr>
          <w:tag w:val="goog_rdk_4"/>
        </w:sdtPr>
        <w:sdtContent>
          <w:del w:author="Octavia Couneson" w:id="3" w:date="2021-08-03T10:23:47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aan het</w:delText>
            </w:r>
          </w:del>
        </w:sdtContent>
      </w:sdt>
      <w:sdt>
        <w:sdtPr>
          <w:tag w:val="goog_rdk_5"/>
        </w:sdtPr>
        <w:sdtContent>
          <w:ins w:author="Octavia Couneson" w:id="3" w:date="2021-08-03T10:23:47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 op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zoek naar een nieuwe manier om te onderwijzen ?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Ont</w:t>
      </w:r>
      <w:sdt>
        <w:sdtPr>
          <w:tag w:val="goog_rdk_6"/>
        </w:sdtPr>
        <w:sdtContent>
          <w:del w:author="Octavia Couneson" w:id="4" w:date="2021-08-03T10:23:56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e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dekt een nieuwe plat</w:t>
      </w:r>
      <w:sdt>
        <w:sdtPr>
          <w:tag w:val="goog_rdk_7"/>
        </w:sdtPr>
        <w:sdtContent>
          <w:del w:author="Octavia Couneson" w:id="5" w:date="2021-08-03T10:23:59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e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form tussens taalteacher</w:t>
      </w:r>
      <w:sdt>
        <w:sdtPr>
          <w:tag w:val="goog_rdk_8"/>
        </w:sdtPr>
        <w:sdtContent>
          <w:ins w:author="Octavia Couneson" w:id="6" w:date="2021-08-03T10:24:09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 (taal onderwijzers)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en taallearner</w:t>
      </w:r>
      <w:sdt>
        <w:sdtPr>
          <w:tag w:val="goog_rdk_9"/>
        </w:sdtPr>
        <w:sdtContent>
          <w:ins w:author="Octavia Couneson" w:id="7" w:date="2021-08-03T10:24:22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 (taal studenten)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 Vous voulez apprendre le néerlandais de manière interractive et dynamique?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Vous êtes professeur à la recherche d’une nouvelle manière d’enseigner?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TaalNetwork est fait pour vous!"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Decouvrez une nouvelle plateforme de connexion entre taallearner et taalteacher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"Volg je vriend</w:t>
      </w:r>
      <w:sdt>
        <w:sdtPr>
          <w:tag w:val="goog_rdk_10"/>
        </w:sdtPr>
        <w:sdtContent>
          <w:ins w:author="Octavia Couneson" w:id="8" w:date="2021-08-03T10:24:31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en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Suivez vos amis"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</w:t>
      </w:r>
      <w:sdt>
        <w:sdtPr>
          <w:tag w:val="goog_rdk_11"/>
        </w:sdtPr>
        <w:sdtContent>
          <w:ins w:author="Octavia Couneson" w:id="9" w:date="2021-08-03T10:24:39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Publiceer</w:t>
            </w:r>
          </w:ins>
        </w:sdtContent>
      </w:sdt>
      <w:sdt>
        <w:sdtPr>
          <w:tag w:val="goog_rdk_12"/>
        </w:sdtPr>
        <w:sdtContent>
          <w:del w:author="Octavia Couneson" w:id="9" w:date="2021-08-03T10:24:39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Gepost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en like content in verschillende</w:t>
      </w:r>
      <w:sdt>
        <w:sdtPr>
          <w:tag w:val="goog_rdk_13"/>
        </w:sdtPr>
        <w:sdtContent>
          <w:ins w:author="Octavia Couneson" w:id="10" w:date="2021-08-03T10:24:50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 talen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</w:t>
      </w:r>
      <w:sdt>
        <w:sdtPr>
          <w:tag w:val="goog_rdk_14"/>
        </w:sdtPr>
        <w:sdtContent>
          <w:del w:author="Octavia Couneson" w:id="11" w:date="2021-08-03T10:24:48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taal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.":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"Poste et like des contenus dans plusieurs langues 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"Online discussie met anderen TaalLearner</w:t>
      </w:r>
      <w:sdt>
        <w:sdtPr>
          <w:tag w:val="goog_rdk_15"/>
        </w:sdtPr>
        <w:sdtContent>
          <w:ins w:author="Octavia Couneson" w:id="12" w:date="2021-08-03T10:24:58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s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"Discute online avec d'autre TaalLearner"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</w:t>
      </w:r>
      <w:sdt>
        <w:sdtPr>
          <w:tag w:val="goog_rdk_16"/>
        </w:sdtPr>
        <w:sdtContent>
          <w:ins w:author="Octavia Couneson" w:id="13" w:date="2021-08-03T10:25:04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Verbeter</w:t>
            </w:r>
          </w:ins>
        </w:sdtContent>
      </w:sdt>
      <w:sdt>
        <w:sdtPr>
          <w:tag w:val="goog_rdk_17"/>
        </w:sdtPr>
        <w:sdtContent>
          <w:del w:author="Octavia Couneson" w:id="13" w:date="2021-08-03T10:25:04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Corrigeer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en deel oefeningen tussen TaalLearner":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"Corige, partage des exercices et des tests entre TaalLearner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"Maak en deel oefening</w:t>
      </w:r>
      <w:sdt>
        <w:sdtPr>
          <w:tag w:val="goog_rdk_18"/>
        </w:sdtPr>
        <w:sdtContent>
          <w:ins w:author="Octavia Couneson" w:id="14" w:date="2021-08-03T10:26:02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en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voor jou</w:t>
      </w:r>
      <w:sdt>
        <w:sdtPr>
          <w:tag w:val="goog_rdk_19"/>
        </w:sdtPr>
        <w:sdtContent>
          <w:ins w:author="Octavia Couneson" w:id="15" w:date="2021-08-03T10:26:05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w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TaalLeaners":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"Crée, partage des exercices et des tests pour tes Taalteacher"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</w:t>
      </w:r>
      <w:sdt>
        <w:sdtPr>
          <w:tag w:val="goog_rdk_20"/>
        </w:sdtPr>
        <w:sdtContent>
          <w:ins w:author="Octavia Couneson" w:id="16" w:date="2021-08-03T10:26:23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Verbetersysteem </w:t>
            </w:r>
          </w:ins>
        </w:sdtContent>
      </w:sdt>
      <w:sdt>
        <w:sdtPr>
          <w:tag w:val="goog_rdk_21"/>
        </w:sdtPr>
        <w:sdtContent>
          <w:del w:author="Octavia Couneson" w:id="16" w:date="2021-08-03T10:26:23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Correctie système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om jou</w:t>
      </w:r>
      <w:sdt>
        <w:sdtPr>
          <w:tag w:val="goog_rdk_22"/>
        </w:sdtPr>
        <w:sdtContent>
          <w:ins w:author="Octavia Couneson" w:id="17" w:date="2021-08-03T10:26:31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w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TaalLearner punten te geven":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 Accéde à un Système de correction pour attribuer des points à tes TaalLearner"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"Online lessens met </w:t>
      </w:r>
      <w:sdt>
        <w:sdtPr>
          <w:tag w:val="goog_rdk_23"/>
        </w:sdtPr>
        <w:sdtContent>
          <w:commentRangeStart w:id="0"/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jou</w:t>
      </w:r>
      <w:sdt>
        <w:sdtPr>
          <w:tag w:val="goog_rdk_24"/>
        </w:sdtPr>
        <w:sdtContent>
          <w:ins w:author="Octavia Couneson" w:id="18" w:date="2021-08-03T10:26:35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w</w:t>
            </w:r>
          </w:ins>
        </w:sdtContent>
      </w:sdt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TaalLeaners":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"Donnez vos cours online"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"Maak een aantrekelijk</w:t>
      </w:r>
      <w:sdt>
        <w:sdtPr>
          <w:tag w:val="goog_rdk_25"/>
        </w:sdtPr>
        <w:sdtContent>
          <w:del w:author="Octavia Couneson" w:id="19" w:date="2021-08-03T10:27:08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e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profiel":"</w:t>
      </w: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Créez un profil attractif"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28"/>
      </w:sdtPr>
      <w:sdtContent>
        <w:p w:rsidR="00000000" w:rsidDel="00000000" w:rsidP="00000000" w:rsidRDefault="00000000" w:rsidRPr="00000000" w14:paraId="00000026">
          <w:pPr>
            <w:spacing w:after="0" w:line="240" w:lineRule="auto"/>
            <w:rPr>
              <w:del w:author="Octavia Couneson" w:id="20" w:date="2021-08-03T10:27:19Z"/>
              <w:rFonts w:ascii="CourierNew" w:cs="CourierNew" w:eastAsia="CourierNew" w:hAnsi="CourierNew"/>
              <w:color w:val="4472c4"/>
              <w:sz w:val="21"/>
              <w:szCs w:val="21"/>
            </w:rPr>
          </w:pPr>
          <w:sdt>
            <w:sdtPr>
              <w:tag w:val="goog_rdk_27"/>
            </w:sdtPr>
            <w:sdtContent>
              <w:del w:author="Octavia Couneson" w:id="20" w:date="2021-08-03T10:27:19Z">
                <w:r w:rsidDel="00000000" w:rsidR="00000000" w:rsidRPr="00000000">
                  <w:rPr>
                    <w:rFonts w:ascii="CourierNew" w:cs="CourierNew" w:eastAsia="CourierNew" w:hAnsi="CourierNew"/>
                    <w:color w:val="4472c4"/>
                    <w:sz w:val="21"/>
                    <w:szCs w:val="21"/>
                    <w:rtl w:val="0"/>
                  </w:rPr>
                  <w:delText xml:space="preserve">"Je toe treed in voor dit project of je vindt dit platform</w:delText>
                </w:r>
              </w:del>
            </w:sdtContent>
          </w:sdt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7">
          <w:pPr>
            <w:spacing w:after="0" w:line="240" w:lineRule="auto"/>
            <w:rPr>
              <w:ins w:author="Octavia Couneson" w:id="20" w:date="2021-08-03T10:27:19Z"/>
              <w:del w:author="Octavia Couneson" w:id="20" w:date="2021-08-03T10:27:19Z"/>
              <w:rFonts w:ascii="CourierNew" w:cs="CourierNew" w:eastAsia="CourierNew" w:hAnsi="CourierNew"/>
              <w:color w:val="4472c4"/>
              <w:sz w:val="21"/>
              <w:szCs w:val="21"/>
            </w:rPr>
          </w:pPr>
          <w:sdt>
            <w:sdtPr>
              <w:tag w:val="goog_rdk_29"/>
            </w:sdtPr>
            <w:sdtContent>
              <w:del w:author="Octavia Couneson" w:id="20" w:date="2021-08-03T10:27:19Z">
                <w:r w:rsidDel="00000000" w:rsidR="00000000" w:rsidRPr="00000000">
                  <w:rPr>
                    <w:rFonts w:ascii="CourierNew" w:cs="CourierNew" w:eastAsia="CourierNew" w:hAnsi="CourierNew"/>
                    <w:color w:val="4472c4"/>
                    <w:sz w:val="21"/>
                    <w:szCs w:val="21"/>
                    <w:rtl w:val="0"/>
                  </w:rPr>
                  <w:delText xml:space="preserve">Interessant ? Registreet je aan onze newsletter.</w:delText>
                </w:r>
              </w:del>
            </w:sdtContent>
          </w:sdt>
          <w:sdt>
            <w:sdtPr>
              <w:tag w:val="goog_rdk_30"/>
            </w:sdtPr>
            <w:sdtContent>
              <w:ins w:author="Octavia Couneson" w:id="20" w:date="2021-08-03T10:27:19Z">
                <w:sdt>
                  <w:sdtPr>
                    <w:tag w:val="goog_rdk_31"/>
                  </w:sdtPr>
                  <w:sdtContent>
                    <w:del w:author="Octavia Couneson" w:id="20" w:date="2021-08-03T10:27:19Z">
                      <w:r w:rsidDel="00000000" w:rsidR="00000000" w:rsidRPr="00000000">
                        <w:rPr>
                          <w:rtl w:val="0"/>
                        </w:rPr>
                      </w:r>
                    </w:del>
                  </w:sdtContent>
                </w:sdt>
              </w:ins>
            </w:sdtContent>
          </w:sdt>
        </w:p>
      </w:sdtContent>
    </w:sdt>
    <w:p w:rsidR="00000000" w:rsidDel="00000000" w:rsidP="00000000" w:rsidRDefault="00000000" w:rsidRPr="00000000" w14:paraId="00000028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sdt>
        <w:sdtPr>
          <w:tag w:val="goog_rdk_33"/>
        </w:sdtPr>
        <w:sdtContent>
          <w:ins w:author="Octavia Couneson" w:id="20" w:date="2021-08-03T10:27:19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“Vind je jezelf terug in dit project, of heb je interesse in dit platform? Schrijf je in op onze nieuwsbrief.</w:t>
            </w:r>
          </w:ins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"Tu adhères à ce projet ou tu trouves cette plateforme intéressante ?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Inscris-toi à notre newsletter."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"Inschrijven":"</w:t>
      </w: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Inscription"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</w:t>
      </w:r>
      <w:sdt>
        <w:sdtPr>
          <w:tag w:val="goog_rdk_34"/>
        </w:sdtPr>
        <w:sdtContent>
          <w:ins w:author="Octavia Couneson" w:id="21" w:date="2021-08-03T10:28:05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Schrijf u in op</w:t>
            </w:r>
          </w:ins>
        </w:sdtContent>
      </w:sdt>
      <w:sdt>
        <w:sdtPr>
          <w:tag w:val="goog_rdk_35"/>
        </w:sdtPr>
        <w:sdtContent>
          <w:del w:author="Octavia Couneson" w:id="21" w:date="2021-08-03T10:28:05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Abonneer u aan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onze nieuwsbrief</w:t>
      </w:r>
      <w:r w:rsidDel="00000000" w:rsidR="00000000" w:rsidRPr="00000000">
        <w:rPr>
          <w:rFonts w:ascii="CourierNew" w:cs="CourierNew" w:eastAsia="CourierNew" w:hAnsi="CourierNew"/>
          <w:color w:val="9d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"Abonne-toi à notre news-letter"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</w:t>
      </w:r>
      <w:sdt>
        <w:sdtPr>
          <w:tag w:val="goog_rdk_36"/>
        </w:sdtPr>
        <w:sdtContent>
          <w:commentRangeStart w:id="1"/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Jou</w:t>
      </w:r>
      <w:sdt>
        <w:sdtPr>
          <w:tag w:val="goog_rdk_37"/>
        </w:sdtPr>
        <w:sdtContent>
          <w:ins w:author="Octavia Couneson" w:id="22" w:date="2021-08-03T10:29:02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w</w:t>
            </w:r>
          </w:ins>
        </w:sdtContent>
      </w:sdt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email":"</w:t>
      </w: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Votre email"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"Woordenschat, </w:t>
      </w:r>
      <w:sdt>
        <w:sdtPr>
          <w:tag w:val="goog_rdk_38"/>
        </w:sdtPr>
        <w:sdtContent>
          <w:ins w:author="Octavia Couneson" w:id="23" w:date="2021-08-03T10:29:53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werkwoorden</w:t>
            </w:r>
          </w:ins>
        </w:sdtContent>
      </w:sdt>
      <w:sdt>
        <w:sdtPr>
          <w:tag w:val="goog_rdk_39"/>
        </w:sdtPr>
        <w:sdtContent>
          <w:del w:author="Octavia Couneson" w:id="23" w:date="2021-08-03T10:29:53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verbum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, grammatica :</w:t>
      </w: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Vocabulaire, verbe, grammaire"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"Een zoekmachine om alle onregelmatige werkwoord</w:t>
      </w:r>
      <w:sdt>
        <w:sdtPr>
          <w:tag w:val="goog_rdk_40"/>
        </w:sdtPr>
        <w:sdtContent>
          <w:ins w:author="Octavia Couneson" w:id="24" w:date="2021-08-03T10:30:46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en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 en </w:t>
      </w:r>
      <w:sdt>
        <w:sdtPr>
          <w:tag w:val="goog_rdk_41"/>
        </w:sdtPr>
        <w:sdtContent>
          <w:ins w:author="Octavia Couneson" w:id="25" w:date="2021-08-03T10:30:01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hun vervoeging </w:t>
            </w:r>
          </w:ins>
        </w:sdtContent>
      </w:sdt>
      <w:sdt>
        <w:sdtPr>
          <w:tag w:val="goog_rdk_42"/>
        </w:sdtPr>
        <w:sdtContent>
          <w:del w:author="Octavia Couneson" w:id="25" w:date="2021-08-03T10:30:01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zijn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</w:t>
      </w:r>
      <w:sdt>
        <w:sdtPr>
          <w:tag w:val="goog_rdk_43"/>
        </w:sdtPr>
        <w:sdtContent>
          <w:del w:author="Octavia Couneson" w:id="26" w:date="2021-08-03T10:30:08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conjugatie 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te vinden, een l</w:t>
      </w:r>
      <w:sdt>
        <w:sdtPr>
          <w:tag w:val="goog_rdk_44"/>
        </w:sdtPr>
        <w:sdtContent>
          <w:del w:author="Octavia Couneson" w:id="27" w:date="2021-08-03T10:30:12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ijst van 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woordenschat</w:t>
      </w:r>
      <w:sdt>
        <w:sdtPr>
          <w:tag w:val="goog_rdk_45"/>
        </w:sdtPr>
        <w:sdtContent>
          <w:ins w:author="Octavia Couneson" w:id="28" w:date="2021-08-03T10:30:16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slijst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en verschillende grammatica regels”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"Un moteur de recherche pour trouver tous les verbes et leur conjugaison, des listes de vocabulaire ainsi que les différentes règles grammaticale"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"Deel foto's, video's, artikels. Ontvang regelmatig </w:t>
      </w:r>
      <w:sdt>
        <w:sdtPr>
          <w:tag w:val="goog_rdk_46"/>
        </w:sdtPr>
        <w:sdtContent>
          <w:commentRangeStart w:id="2"/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post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in de taal van de TaalLearner”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Partager des photos, des vidéos, des articles. Recevez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régulièrement des posts aux niveaux de la langue du TaalLearner"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tl w:val="0"/>
        </w:rPr>
      </w:r>
    </w:p>
    <w:sdt>
      <w:sdtPr>
        <w:tag w:val="goog_rdk_49"/>
      </w:sdtPr>
      <w:sdtContent>
        <w:p w:rsidR="00000000" w:rsidDel="00000000" w:rsidP="00000000" w:rsidRDefault="00000000" w:rsidRPr="00000000" w14:paraId="0000003C">
          <w:pPr>
            <w:spacing w:after="0" w:line="240" w:lineRule="auto"/>
            <w:rPr>
              <w:del w:author="Octavia Couneson" w:id="29" w:date="2021-08-03T10:31:42Z"/>
              <w:rFonts w:ascii="CourierNew" w:cs="CourierNew" w:eastAsia="CourierNew" w:hAnsi="CourierNew"/>
              <w:color w:val="4472c4"/>
              <w:sz w:val="21"/>
              <w:szCs w:val="21"/>
            </w:rPr>
          </w:pPr>
          <w:sdt>
            <w:sdtPr>
              <w:tag w:val="goog_rdk_48"/>
            </w:sdtPr>
            <w:sdtContent>
              <w:del w:author="Octavia Couneson" w:id="29" w:date="2021-08-03T10:31:42Z">
                <w:r w:rsidDel="00000000" w:rsidR="00000000" w:rsidRPr="00000000">
                  <w:rPr>
                    <w:rFonts w:ascii="CourierNew" w:cs="CourierNew" w:eastAsia="CourierNew" w:hAnsi="CourierNew"/>
                    <w:color w:val="4472c4"/>
                    <w:sz w:val="21"/>
                    <w:szCs w:val="21"/>
                    <w:rtl w:val="0"/>
                  </w:rPr>
                  <w:delText xml:space="preserve">"Danks van de Video call en mail, praat met andere mensen die in cursus in hetzelfe tall tijdens u het mondelinge en schriftelijke</w:delText>
                </w:r>
              </w:del>
            </w:sdtContent>
          </w:sdt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D">
          <w:pPr>
            <w:spacing w:after="0" w:line="240" w:lineRule="auto"/>
            <w:rPr>
              <w:ins w:author="Octavia Couneson" w:id="29" w:date="2021-08-03T10:31:42Z"/>
              <w:del w:author="Octavia Couneson" w:id="29" w:date="2021-08-03T10:31:42Z"/>
              <w:rFonts w:ascii="CourierNew" w:cs="CourierNew" w:eastAsia="CourierNew" w:hAnsi="CourierNew"/>
              <w:color w:val="4472c4"/>
              <w:sz w:val="21"/>
              <w:szCs w:val="21"/>
            </w:rPr>
          </w:pPr>
          <w:sdt>
            <w:sdtPr>
              <w:tag w:val="goog_rdk_50"/>
            </w:sdtPr>
            <w:sdtContent>
              <w:del w:author="Octavia Couneson" w:id="29" w:date="2021-08-03T10:31:42Z">
                <w:r w:rsidDel="00000000" w:rsidR="00000000" w:rsidRPr="00000000">
                  <w:rPr>
                    <w:rFonts w:ascii="CourierNew" w:cs="CourierNew" w:eastAsia="CourierNew" w:hAnsi="CourierNew"/>
                    <w:color w:val="4472c4"/>
                    <w:sz w:val="21"/>
                    <w:szCs w:val="21"/>
                    <w:rtl w:val="0"/>
                  </w:rPr>
                  <w:delText xml:space="preserve">versterkt":</w:delText>
                </w:r>
              </w:del>
            </w:sdtContent>
          </w:sdt>
          <w:sdt>
            <w:sdtPr>
              <w:tag w:val="goog_rdk_51"/>
            </w:sdtPr>
            <w:sdtContent>
              <w:ins w:author="Octavia Couneson" w:id="29" w:date="2021-08-03T10:31:42Z">
                <w:sdt>
                  <w:sdtPr>
                    <w:tag w:val="goog_rdk_52"/>
                  </w:sdtPr>
                  <w:sdtContent>
                    <w:del w:author="Octavia Couneson" w:id="29" w:date="2021-08-03T10:31:42Z">
                      <w:r w:rsidDel="00000000" w:rsidR="00000000" w:rsidRPr="00000000">
                        <w:rPr>
                          <w:rFonts w:ascii="CourierNew" w:cs="CourierNew" w:eastAsia="CourierNew" w:hAnsi="CourierNew"/>
                          <w:color w:val="4472c4"/>
                          <w:sz w:val="21"/>
                          <w:szCs w:val="21"/>
                          <w:rtl w:val="0"/>
                        </w:rPr>
                        <w:delText xml:space="preserve">“</w:delText>
                      </w:r>
                    </w:del>
                  </w:sdtContent>
                </w:sdt>
              </w:ins>
            </w:sdtContent>
          </w:sdt>
        </w:p>
      </w:sdtContent>
    </w:sdt>
    <w:p w:rsidR="00000000" w:rsidDel="00000000" w:rsidP="00000000" w:rsidRDefault="00000000" w:rsidRPr="00000000" w14:paraId="0000003E">
      <w:pPr>
        <w:spacing w:after="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sdt>
        <w:sdtPr>
          <w:tag w:val="goog_rdk_54"/>
        </w:sdtPr>
        <w:sdtContent>
          <w:ins w:author="Octavia Couneson" w:id="29" w:date="2021-08-03T10:31:42Z"/>
          <w:sdt>
            <w:sdtPr>
              <w:tag w:val="goog_rdk_55"/>
            </w:sdtPr>
            <w:sdtContent>
              <w:commentRangeStart w:id="3"/>
            </w:sdtContent>
          </w:sdt>
          <w:ins w:author="Octavia Couneson" w:id="29" w:date="2021-08-03T10:31:42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Spreek dankzij berichten en videochats met andere personen die dezelfde taal leren, en versterk hiermee je verbale en schriftelijke communicatie”</w:t>
            </w:r>
          </w:ins>
        </w:sdtContent>
      </w:sdt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"Grâce à la messagerie et call vidéo , conversez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New" w:cs="CourierNew" w:eastAsia="CourierNew" w:hAnsi="CourierNew"/>
          <w:color w:val="d5d5d5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avec d’autres personnes en cursus dans la même langue tout en renforçant la communication verbale et écrite."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"In </w:t>
      </w:r>
      <w:sdt>
        <w:sdtPr>
          <w:tag w:val="goog_rdk_56"/>
        </w:sdtPr>
        <w:sdtContent>
          <w:ins w:author="Octavia Couneson" w:id="30" w:date="2021-08-03T10:31:35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de </w:t>
            </w:r>
          </w:ins>
        </w:sdtContent>
      </w:sdt>
      <w:sdt>
        <w:sdtPr>
          <w:tag w:val="goog_rdk_57"/>
        </w:sdtPr>
        <w:sdtContent>
          <w:del w:author="Octavia Couneson" w:id="30" w:date="2021-08-03T10:31:35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P</w:delText>
            </w:r>
          </w:del>
        </w:sdtContent>
      </w:sdt>
      <w:sdt>
        <w:sdtPr>
          <w:tag w:val="goog_rdk_58"/>
        </w:sdtPr>
        <w:sdtContent>
          <w:ins w:author="Octavia Couneson" w:id="30" w:date="2021-08-03T10:31:35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p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ra</w:t>
      </w:r>
      <w:sdt>
        <w:sdtPr>
          <w:tag w:val="goog_rdk_59"/>
        </w:sdtPr>
        <w:sdtContent>
          <w:ins w:author="Octavia Couneson" w:id="31" w:date="2021-08-03T10:31:33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k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tijk":</w:t>
      </w:r>
      <w:r w:rsidDel="00000000" w:rsidR="00000000" w:rsidRPr="00000000">
        <w:rPr>
          <w:rFonts w:ascii="CourierNew" w:cs="CourierNew" w:eastAsia="CourierNew" w:hAnsi="CourierNew"/>
          <w:color w:val="d5d5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"En pratique !"</w:t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Verschillende oefeningen en test</w:t>
      </w:r>
      <w:sdt>
        <w:sdtPr>
          <w:tag w:val="goog_rdk_60"/>
        </w:sdtPr>
        <w:sdtContent>
          <w:ins w:author="Octavia Couneson" w:id="32" w:date="2021-08-03T14:09:51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en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op het niveau van de taallearner </w:t>
      </w:r>
      <w:sdt>
        <w:sdtPr>
          <w:tag w:val="goog_rdk_61"/>
        </w:sdtPr>
        <w:sdtContent>
          <w:ins w:author="Octavia Couneson" w:id="33" w:date="2021-08-03T14:09:44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zullen</w:t>
            </w:r>
          </w:ins>
        </w:sdtContent>
      </w:sdt>
      <w:sdt>
        <w:sdtPr>
          <w:tag w:val="goog_rdk_62"/>
        </w:sdtPr>
        <w:sdtContent>
          <w:del w:author="Octavia Couneson" w:id="33" w:date="2021-08-03T14:09:44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zal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online zijn</w:t>
      </w:r>
    </w:p>
    <w:p w:rsidR="00000000" w:rsidDel="00000000" w:rsidP="00000000" w:rsidRDefault="00000000" w:rsidRPr="00000000" w14:paraId="00000045">
      <w:pPr>
        <w:spacing w:after="12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Plusieurs exercices et test du niveau du taallearner seront en ligne. </w:t>
      </w:r>
    </w:p>
    <w:p w:rsidR="00000000" w:rsidDel="00000000" w:rsidP="00000000" w:rsidRDefault="00000000" w:rsidRPr="00000000" w14:paraId="00000046">
      <w:pPr>
        <w:spacing w:after="12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Les taalteacher pourront partager leurs exercices et tests à tous leurs taallearner.</w:t>
      </w:r>
    </w:p>
    <w:p w:rsidR="00000000" w:rsidDel="00000000" w:rsidP="00000000" w:rsidRDefault="00000000" w:rsidRPr="00000000" w14:paraId="00000048">
      <w:pPr>
        <w:spacing w:after="12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De taalteacher </w:t>
      </w:r>
      <w:sdt>
        <w:sdtPr>
          <w:tag w:val="goog_rdk_63"/>
        </w:sdtPr>
        <w:sdtContent>
          <w:ins w:author="Octavia Couneson" w:id="34" w:date="2021-08-03T14:10:39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zal</w:t>
            </w:r>
          </w:ins>
        </w:sdtContent>
      </w:sdt>
      <w:sdt>
        <w:sdtPr>
          <w:tag w:val="goog_rdk_64"/>
        </w:sdtPr>
        <w:sdtContent>
          <w:del w:author="Octavia Couneson" w:id="34" w:date="2021-08-03T14:10:39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zullen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oefeningen en </w:t>
      </w:r>
      <w:sdt>
        <w:sdtPr>
          <w:tag w:val="goog_rdk_65"/>
        </w:sdtPr>
        <w:sdtContent>
          <w:ins w:author="Octavia Couneson" w:id="35" w:date="2021-08-03T14:10:17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toetsen</w:t>
            </w:r>
          </w:ins>
        </w:sdtContent>
      </w:sdt>
      <w:sdt>
        <w:sdtPr>
          <w:tag w:val="goog_rdk_66"/>
        </w:sdtPr>
        <w:sdtContent>
          <w:del w:author="Octavia Couneson" w:id="35" w:date="2021-08-03T14:10:17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test</w:delText>
            </w:r>
          </w:del>
        </w:sdtContent>
      </w:sdt>
      <w:sdt>
        <w:sdtPr>
          <w:tag w:val="goog_rdk_67"/>
        </w:sdtPr>
        <w:sdtContent>
          <w:ins w:author="Octavia Couneson" w:id="35" w:date="2021-08-03T14:10:17Z">
            <w:sdt>
              <w:sdtPr>
                <w:tag w:val="goog_rdk_68"/>
              </w:sdtPr>
              <w:sdtContent>
                <w:del w:author="Octavia Couneson" w:id="35" w:date="2021-08-03T14:10:17Z">
                  <w:r w:rsidDel="00000000" w:rsidR="00000000" w:rsidRPr="00000000">
                    <w:rPr>
                      <w:rFonts w:ascii="CourierNew" w:cs="CourierNew" w:eastAsia="CourierNew" w:hAnsi="CourierNew"/>
                      <w:color w:val="4472c4"/>
                      <w:sz w:val="21"/>
                      <w:szCs w:val="21"/>
                      <w:rtl w:val="0"/>
                    </w:rPr>
                    <w:delText xml:space="preserve">en</w:delText>
                  </w:r>
                </w:del>
              </w:sdtContent>
            </w:sdt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 kunnen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de</w:t>
      </w:r>
      <w:sdt>
        <w:sdtPr>
          <w:tag w:val="goog_rdk_69"/>
        </w:sdtPr>
        <w:sdtContent>
          <w:del w:author="Octavia Couneson" w:id="36" w:date="2021-08-03T14:10:29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e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len met al</w:t>
      </w:r>
      <w:sdt>
        <w:sdtPr>
          <w:tag w:val="goog_rdk_70"/>
        </w:sdtPr>
        <w:sdtContent>
          <w:del w:author="Octavia Couneson" w:id="37" w:date="2021-08-03T14:10:35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 of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zijn studenten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CourierNew" w:cs="CourierNew" w:eastAsia="CourierNew" w:hAnsi="CourierNew"/>
          <w:color w:val="cf9278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cf9278"/>
          <w:sz w:val="21"/>
          <w:szCs w:val="21"/>
          <w:rtl w:val="0"/>
        </w:rPr>
        <w:t xml:space="preserve">Les taallearner auront accès à des exercices et tests directement sur la plateforme.</w:t>
      </w:r>
    </w:p>
    <w:p w:rsidR="00000000" w:rsidDel="00000000" w:rsidP="00000000" w:rsidRDefault="00000000" w:rsidRPr="00000000" w14:paraId="0000004B">
      <w:pPr>
        <w:spacing w:after="12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De taallearner zullen </w:t>
      </w:r>
      <w:sdt>
        <w:sdtPr>
          <w:tag w:val="goog_rdk_71"/>
        </w:sdtPr>
        <w:sdtContent>
          <w:ins w:author="Octavia Couneson" w:id="38" w:date="2021-08-03T14:21:38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rechtstreeks via het platform toegang</w:t>
            </w:r>
          </w:ins>
        </w:sdtContent>
      </w:sdt>
      <w:sdt>
        <w:sdtPr>
          <w:tag w:val="goog_rdk_72"/>
        </w:sdtPr>
        <w:sdtContent>
          <w:del w:author="Octavia Couneson" w:id="38" w:date="2021-08-03T14:21:38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aan</w:delText>
            </w:r>
          </w:del>
        </w:sdtContent>
      </w:sdt>
      <w:sdt>
        <w:sdtPr>
          <w:tag w:val="goog_rdk_73"/>
        </w:sdtPr>
        <w:sdtContent>
          <w:ins w:author="Octavia Couneson" w:id="38" w:date="2021-08-03T14:21:38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t xml:space="preserve"> tot de</w:t>
            </w:r>
          </w:ins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 oefeningen en testen </w:t>
      </w:r>
      <w:sdt>
        <w:sdtPr>
          <w:tag w:val="goog_rdk_74"/>
        </w:sdtPr>
        <w:sdtContent>
          <w:del w:author="Octavia Couneson" w:id="39" w:date="2021-08-03T14:21:47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toegang </w:delText>
            </w:r>
          </w:del>
        </w:sdtContent>
      </w:sdt>
      <w:r w:rsidDel="00000000" w:rsidR="00000000" w:rsidRPr="00000000">
        <w:rPr>
          <w:rFonts w:ascii="CourierNew" w:cs="CourierNew" w:eastAsia="CourierNew" w:hAnsi="CourierNew"/>
          <w:color w:val="4472c4"/>
          <w:sz w:val="21"/>
          <w:szCs w:val="21"/>
          <w:rtl w:val="0"/>
        </w:rPr>
        <w:t xml:space="preserve">hebben </w:t>
      </w:r>
      <w:sdt>
        <w:sdtPr>
          <w:tag w:val="goog_rdk_75"/>
        </w:sdtPr>
        <w:sdtContent>
          <w:del w:author="Octavia Couneson" w:id="40" w:date="2021-08-03T14:22:01Z">
            <w:r w:rsidDel="00000000" w:rsidR="00000000" w:rsidRPr="00000000">
              <w:rPr>
                <w:rFonts w:ascii="CourierNew" w:cs="CourierNew" w:eastAsia="CourierNew" w:hAnsi="CourierNew"/>
                <w:color w:val="4472c4"/>
                <w:sz w:val="21"/>
                <w:szCs w:val="21"/>
                <w:rtl w:val="0"/>
              </w:rPr>
              <w:delText xml:space="preserve">rechstreeks op de platform</w:delText>
            </w:r>
          </w:del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"Als TaalLearner: Door tests, oefeningen en correcties zal je je niveau verhogen. En</w:t>
      </w:r>
      <w:sdt>
        <w:sdtPr>
          <w:tag w:val="goog_rdk_76"/>
        </w:sdtPr>
        <w:sdtContent>
          <w:ins w:author="Octavia Couneson" w:id="41" w:date="2021-08-03T14:22:21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 daarenboven</w:t>
            </w:r>
          </w:ins>
        </w:sdtContent>
      </w:sdt>
      <w:sdt>
        <w:sdtPr>
          <w:tag w:val="goog_rdk_77"/>
        </w:sdtPr>
        <w:sdtContent>
          <w:del w:author="Octavia Couneson" w:id="41" w:date="2021-08-03T14:22:21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delText xml:space="preserve"> nog meer je ontvangt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</w:t>
      </w:r>
      <w:sdt>
        <w:sdtPr>
          <w:tag w:val="goog_rdk_78"/>
        </w:sdtPr>
        <w:sdtContent>
          <w:ins w:author="Octavia Couneson" w:id="42" w:date="2021-08-03T14:22:31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ontvang je ook nog </w:t>
            </w:r>
          </w:ins>
        </w:sdtContent>
      </w:sdt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berichten o</w:t>
      </w:r>
      <w:sdt>
        <w:sdtPr>
          <w:tag w:val="goog_rdk_79"/>
        </w:sdtPr>
        <w:sdtContent>
          <w:del w:author="Octavia Couneson" w:id="43" w:date="2021-08-03T14:22:37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delText xml:space="preserve">p</w:delText>
            </w:r>
          </w:del>
        </w:sdtContent>
      </w:sdt>
      <w:sdt>
        <w:sdtPr>
          <w:tag w:val="goog_rdk_80"/>
        </w:sdtPr>
        <w:sdtContent>
          <w:ins w:author="Octavia Couneson" w:id="43" w:date="2021-08-03T14:22:37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ver</w:t>
            </w:r>
          </w:ins>
        </w:sdtContent>
      </w:sdt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je niveau"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 tant que TaalLearner: A travers les tests, exercices et les corrections vous allez augmenter votre niveau. Et plus encore vous recevez des posts a votre niveau"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"Als TaalTeacher: </w:t>
      </w:r>
      <w:sdt>
        <w:sdtPr>
          <w:tag w:val="goog_rdk_81"/>
        </w:sdtPr>
        <w:sdtContent>
          <w:ins w:author="Octavia Couneson" w:id="44" w:date="2021-08-03T14:23:21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Dankzij</w:t>
            </w:r>
          </w:ins>
        </w:sdtContent>
      </w:sdt>
      <w:sdt>
        <w:sdtPr>
          <w:tag w:val="goog_rdk_82"/>
        </w:sdtPr>
        <w:sdtContent>
          <w:del w:author="Octavia Couneson" w:id="44" w:date="2021-08-03T14:23:21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delText xml:space="preserve">Door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de notities van je TaalLearner, </w:t>
      </w:r>
      <w:sdt>
        <w:sdtPr>
          <w:tag w:val="goog_rdk_83"/>
        </w:sdtPr>
        <w:sdtContent>
          <w:ins w:author="Octavia Couneson" w:id="45" w:date="2021-08-03T14:23:26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het delen van de</w:t>
            </w:r>
          </w:ins>
        </w:sdtContent>
      </w:sdt>
      <w:sdt>
        <w:sdtPr>
          <w:tag w:val="goog_rdk_84"/>
        </w:sdtPr>
        <w:sdtContent>
          <w:del w:author="Octavia Couneson" w:id="45" w:date="2021-08-03T14:23:26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delText xml:space="preserve">de patager 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oefeningen en </w:t>
      </w:r>
      <w:sdt>
        <w:sdtPr>
          <w:tag w:val="goog_rdk_85"/>
        </w:sdtPr>
        <w:sdtContent>
          <w:ins w:author="Octavia Couneson" w:id="46" w:date="2021-08-03T14:23:32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verbeteringen</w:t>
            </w:r>
          </w:ins>
        </w:sdtContent>
      </w:sdt>
      <w:sdt>
        <w:sdtPr>
          <w:tag w:val="goog_rdk_86"/>
        </w:sdtPr>
        <w:sdtContent>
          <w:del w:author="Octavia Couneson" w:id="46" w:date="2021-08-03T14:23:32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delText xml:space="preserve">correctie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zal je je </w:t>
      </w:r>
      <w:sdt>
        <w:sdtPr>
          <w:tag w:val="goog_rdk_87"/>
        </w:sdtPr>
        <w:sdtContent>
          <w:ins w:author="Octavia Couneson" w:id="47" w:date="2021-08-03T14:23:36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eigen </w:t>
            </w:r>
          </w:ins>
        </w:sdtContent>
      </w:sdt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niveau verhogen. </w:t>
      </w:r>
      <w:sdt>
        <w:sdtPr>
          <w:tag w:val="goog_rdk_88"/>
        </w:sdtPr>
        <w:sdtContent>
          <w:ins w:author="Octavia Couneson" w:id="48" w:date="2021-08-03T14:23:40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Hiermee trek</w:t>
            </w:r>
          </w:ins>
        </w:sdtContent>
      </w:sdt>
      <w:sdt>
        <w:sdtPr>
          <w:tag w:val="goog_rdk_89"/>
        </w:sdtPr>
        <w:sdtContent>
          <w:del w:author="Octavia Couneson" w:id="48" w:date="2021-08-03T14:23:40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delText xml:space="preserve">Dit trok 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je meer </w:t>
      </w:r>
      <w:sdt>
        <w:sdtPr>
          <w:tag w:val="goog_rdk_90"/>
        </w:sdtPr>
        <w:sdtContent>
          <w:del w:author="Octavia Couneson" w:id="49" w:date="2021-08-03T14:23:48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delText xml:space="preserve">aan dan </w:delText>
            </w:r>
          </w:del>
        </w:sdtContent>
      </w:sdt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TaalLearner</w:t>
      </w:r>
      <w:sdt>
        <w:sdtPr>
          <w:tag w:val="goog_rdk_91"/>
        </w:sdtPr>
        <w:sdtContent>
          <w:ins w:author="Octavia Couneson" w:id="50" w:date="2021-08-03T14:23:51Z"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s aan</w:t>
            </w:r>
          </w:ins>
        </w:sdtContent>
      </w:sdt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 Tant que TaalLearner: A travers les notes de vos TaalLearner,les exercices patager et la correction vous allez augmenter votre niveau. Cela vous attira plus de TaalLearner"</w:t>
      </w:r>
    </w:p>
    <w:p w:rsidR="00000000" w:rsidDel="00000000" w:rsidP="00000000" w:rsidRDefault="00000000" w:rsidRPr="00000000" w14:paraId="0000004F">
      <w:pPr>
        <w:shd w:fill="1e1e1e" w:val="clear"/>
        <w:spacing w:after="12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="240" w:lineRule="auto"/>
        <w:rPr>
          <w:rFonts w:ascii="CourierNew" w:cs="CourierNew" w:eastAsia="CourierNew" w:hAnsi="CourierNew"/>
          <w:color w:val="4472c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18" w:top="1418" w:left="1701" w:right="1701" w:header="709" w:footer="70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ctavia Couneson" w:id="0" w:date="2021-08-03T10:27:01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 sans w c'est le pronom, avec W c'est le possessif.</w:t>
      </w:r>
    </w:p>
  </w:comment>
  <w:comment w:author="Octavia Couneson" w:id="3" w:date="2021-08-03T10:33:55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traduction littérale est bizarre du coup je me suis un peu éloignée du texte fr</w:t>
      </w:r>
    </w:p>
  </w:comment>
  <w:comment w:author="Octavia Couneson" w:id="1" w:date="2021-08-03T10:29:40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Essaie d'employer soit le "uw" (vous, votre) soit le "jouw" (toi, ton)</w:t>
      </w:r>
    </w:p>
  </w:comment>
  <w:comment w:author="Octavia Couneson" w:id="2" w:date="2021-08-03T10:31:20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 sens-là post = courrier postal. Je sais pas si c'est le but.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8" w15:done="0"/>
  <w15:commentEx w15:paraId="00000059" w15:done="0"/>
  <w15:commentEx w15:paraId="0000005A" w15:done="0"/>
  <w15:commentEx w15:paraId="0000005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  <w:font w:name="CourierNew"/>
  <w:font w:name="Akku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kkurat" w:cs="Akkurat" w:eastAsia="Akkurat" w:hAnsi="Akkura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kkurat" w:cs="Akkurat" w:eastAsia="Akkurat" w:hAnsi="Akkurat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B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3F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75CA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5CAF"/>
  </w:style>
  <w:style w:type="paragraph" w:styleId="Footer">
    <w:name w:val="footer"/>
    <w:basedOn w:val="Normal"/>
    <w:link w:val="FooterChar"/>
    <w:uiPriority w:val="99"/>
    <w:unhideWhenUsed w:val="1"/>
    <w:rsid w:val="00E75CA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5CA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APuci5VhixQ4wAnpg88Kdi8CQ==">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2021-07-28T20:39:00Z</dcterms:created>
  <dc:creator>Célia Kilani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cac588-7d2f-4e85-b03d-1326973085b7_Enabled">
    <vt:lpwstr>true</vt:lpwstr>
  </property>
  <property fmtid="{D5CDD505-2E9C-101B-9397-08002B2CF9AE}" pid="3" name="MSIP_Label_edcac588-7d2f-4e85-b03d-1326973085b7_SetDate">
    <vt:lpwstr>2021-07-28T20:39:35Z</vt:lpwstr>
  </property>
  <property fmtid="{D5CDD505-2E9C-101B-9397-08002B2CF9AE}" pid="4" name="MSIP_Label_edcac588-7d2f-4e85-b03d-1326973085b7_Method">
    <vt:lpwstr>Standard</vt:lpwstr>
  </property>
  <property fmtid="{D5CDD505-2E9C-101B-9397-08002B2CF9AE}" pid="5" name="MSIP_Label_edcac588-7d2f-4e85-b03d-1326973085b7_Name">
    <vt:lpwstr>Internal</vt:lpwstr>
  </property>
  <property fmtid="{D5CDD505-2E9C-101B-9397-08002B2CF9AE}" pid="6" name="MSIP_Label_edcac588-7d2f-4e85-b03d-1326973085b7_SiteId">
    <vt:lpwstr>f7f385fb-afa1-4574-b34a-e89f39f46d1c</vt:lpwstr>
  </property>
  <property fmtid="{D5CDD505-2E9C-101B-9397-08002B2CF9AE}" pid="7" name="MSIP_Label_edcac588-7d2f-4e85-b03d-1326973085b7_ActionId">
    <vt:lpwstr>11d47094-ded1-4e03-8f1d-297db6b36f94</vt:lpwstr>
  </property>
  <property fmtid="{D5CDD505-2E9C-101B-9397-08002B2CF9AE}" pid="8" name="MSIP_Label_edcac588-7d2f-4e85-b03d-1326973085b7_ContentBits">
    <vt:lpwstr>0</vt:lpwstr>
  </property>
</Properties>
</file>